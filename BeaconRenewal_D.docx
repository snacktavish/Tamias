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287A7" w14:textId="1A05B57F" w:rsidR="001D17B3" w:rsidRDefault="001D17B3" w:rsidP="004F68B9">
      <w:pPr>
        <w:ind w:firstLine="706"/>
        <w:outlineLvl w:val="0"/>
        <w:rPr>
          <w:rFonts w:ascii="Helvetica" w:eastAsia="ヒラギノ角ゴ Pro W3" w:hAnsi="Helvetica"/>
          <w:color w:val="000000"/>
          <w:sz w:val="22"/>
        </w:rPr>
      </w:pPr>
      <w:r>
        <w:rPr>
          <w:rFonts w:ascii="Helvetica" w:eastAsia="Helvetica" w:hAnsi="Helvetica"/>
          <w:color w:val="000000"/>
          <w:sz w:val="22"/>
        </w:rPr>
        <w:t xml:space="preserve">This project </w:t>
      </w:r>
      <w:del w:id="0" w:author="Emily Jane McTavish" w:date="2012-01-10T14:57:00Z">
        <w:r w:rsidDel="00323059">
          <w:rPr>
            <w:rFonts w:ascii="Helvetica" w:eastAsia="Helvetica" w:hAnsi="Helvetica"/>
            <w:color w:val="000000"/>
            <w:sz w:val="22"/>
          </w:rPr>
          <w:delText xml:space="preserve">builds collaboration between the PIs labs and </w:delText>
        </w:r>
      </w:del>
      <w:r>
        <w:rPr>
          <w:rFonts w:ascii="Helvetica" w:eastAsia="Helvetica" w:hAnsi="Helvetica"/>
          <w:color w:val="000000"/>
          <w:sz w:val="22"/>
        </w:rPr>
        <w:t xml:space="preserve">tests predictions of </w:t>
      </w:r>
      <w:ins w:id="1" w:author="Emily Jane McTavish" w:date="2012-01-10T14:53:00Z">
        <w:r w:rsidR="00323059">
          <w:rPr>
            <w:rFonts w:ascii="Helvetica" w:eastAsia="Helvetica" w:hAnsi="Helvetica"/>
            <w:color w:val="000000"/>
            <w:sz w:val="22"/>
          </w:rPr>
          <w:t>divergence with gene flow (</w:t>
        </w:r>
      </w:ins>
      <w:r>
        <w:rPr>
          <w:rFonts w:ascii="Helvetica" w:eastAsia="Helvetica" w:hAnsi="Helvetica"/>
          <w:color w:val="000000"/>
          <w:sz w:val="22"/>
        </w:rPr>
        <w:t>DwGF</w:t>
      </w:r>
      <w:ins w:id="2" w:author="Emily Jane McTavish" w:date="2012-01-10T14:53:00Z">
        <w:r w:rsidR="00323059">
          <w:rPr>
            <w:rFonts w:ascii="Helvetica" w:eastAsia="Helvetica" w:hAnsi="Helvetica"/>
            <w:color w:val="000000"/>
            <w:sz w:val="22"/>
          </w:rPr>
          <w:t>)</w:t>
        </w:r>
      </w:ins>
      <w:r>
        <w:rPr>
          <w:rFonts w:ascii="Helvetica" w:eastAsia="Helvetica" w:hAnsi="Helvetica"/>
          <w:color w:val="000000"/>
          <w:sz w:val="22"/>
        </w:rPr>
        <w:t xml:space="preserve"> in empirical and simulated systems</w:t>
      </w:r>
      <w:ins w:id="3" w:author="Emily Jane McTavish" w:date="2012-01-10T14:57:00Z">
        <w:r w:rsidR="00323059">
          <w:rPr>
            <w:rFonts w:ascii="Helvetica" w:eastAsia="Helvetica" w:hAnsi="Helvetica"/>
            <w:color w:val="000000"/>
            <w:sz w:val="22"/>
          </w:rPr>
          <w:t xml:space="preserve"> and</w:t>
        </w:r>
        <w:r w:rsidR="00323059" w:rsidRPr="00323059">
          <w:rPr>
            <w:rFonts w:ascii="Helvetica" w:eastAsia="Helvetica" w:hAnsi="Helvetica"/>
            <w:color w:val="000000"/>
            <w:sz w:val="22"/>
          </w:rPr>
          <w:t xml:space="preserve"> </w:t>
        </w:r>
        <w:r w:rsidR="00323059">
          <w:rPr>
            <w:rFonts w:ascii="Helvetica" w:eastAsia="Helvetica" w:hAnsi="Helvetica"/>
            <w:color w:val="000000"/>
            <w:sz w:val="22"/>
          </w:rPr>
          <w:t>builds collaboration between the PIs labs</w:t>
        </w:r>
      </w:ins>
      <w:r>
        <w:rPr>
          <w:rFonts w:ascii="Helvetica" w:eastAsia="Helvetica" w:hAnsi="Helvetica"/>
          <w:color w:val="000000"/>
          <w:sz w:val="22"/>
        </w:rPr>
        <w:t xml:space="preserve">. The </w:t>
      </w:r>
      <w:r>
        <w:rPr>
          <w:rFonts w:ascii="Helvetica" w:eastAsia="Helvetica" w:hAnsi="Helvetica"/>
          <w:i/>
          <w:color w:val="000000"/>
          <w:sz w:val="22"/>
        </w:rPr>
        <w:t>in vivo</w:t>
      </w:r>
      <w:r>
        <w:rPr>
          <w:rFonts w:ascii="Helvetica" w:eastAsia="Helvetica" w:hAnsi="Helvetica"/>
          <w:color w:val="000000"/>
          <w:sz w:val="22"/>
        </w:rPr>
        <w:t xml:space="preserve"> system will focus on the chipmunk radiation</w:t>
      </w:r>
      <w:ins w:id="4" w:author="Emily Jane McTavish" w:date="2012-01-10T14:58:00Z">
        <w:r w:rsidR="00323059">
          <w:rPr>
            <w:rFonts w:ascii="Helvetica" w:eastAsia="Helvetica" w:hAnsi="Helvetica"/>
            <w:color w:val="000000"/>
            <w:sz w:val="22"/>
          </w:rPr>
          <w:t xml:space="preserve"> in the genus </w:t>
        </w:r>
        <w:r w:rsidR="00323059" w:rsidRPr="00323059">
          <w:rPr>
            <w:rFonts w:ascii="Helvetica" w:eastAsia="Helvetica" w:hAnsi="Helvetica"/>
            <w:i/>
            <w:color w:val="000000"/>
            <w:sz w:val="22"/>
            <w:rPrChange w:id="5" w:author="Emily Jane McTavish" w:date="2012-01-10T14:58:00Z">
              <w:rPr>
                <w:rFonts w:ascii="Helvetica" w:eastAsia="Helvetica" w:hAnsi="Helvetica"/>
                <w:color w:val="000000"/>
                <w:sz w:val="22"/>
              </w:rPr>
            </w:rPrChange>
          </w:rPr>
          <w:t>Tamias</w:t>
        </w:r>
      </w:ins>
      <w:r>
        <w:rPr>
          <w:rFonts w:ascii="Helvetica" w:eastAsia="Helvetica" w:hAnsi="Helvetica"/>
          <w:color w:val="000000"/>
          <w:sz w:val="22"/>
        </w:rPr>
        <w:t xml:space="preserve">, a promising model for DwGF, and continue funding an RA for student Brice Sarver at UofI and the simulations </w:t>
      </w:r>
      <w:ins w:id="6" w:author="Emily Jane McTavish" w:date="2012-01-10T14:58:00Z">
        <w:r w:rsidR="00323059">
          <w:rPr>
            <w:rFonts w:ascii="Helvetica" w:eastAsia="Helvetica" w:hAnsi="Helvetica"/>
            <w:color w:val="000000"/>
            <w:sz w:val="22"/>
          </w:rPr>
          <w:t>are</w:t>
        </w:r>
      </w:ins>
      <w:del w:id="7" w:author="Emily Jane McTavish" w:date="2012-01-10T14:58:00Z">
        <w:r w:rsidDel="00323059">
          <w:rPr>
            <w:rFonts w:ascii="Helvetica" w:eastAsia="Helvetica" w:hAnsi="Helvetica"/>
            <w:color w:val="000000"/>
            <w:sz w:val="22"/>
          </w:rPr>
          <w:delText>is</w:delText>
        </w:r>
      </w:del>
      <w:r>
        <w:rPr>
          <w:rFonts w:ascii="Helvetica" w:eastAsia="Helvetica" w:hAnsi="Helvetica"/>
          <w:color w:val="000000"/>
          <w:sz w:val="22"/>
        </w:rPr>
        <w:t xml:space="preserve"> being conducted by an RA at UT, Emily McTavish. This interdisciplinary approach is synergistic and will provide preliminary data for a larger NSF proposal, to be submitted in 2013.</w:t>
      </w:r>
    </w:p>
    <w:p w14:paraId="6E6B0B80" w14:textId="2ABEDE91" w:rsidR="001D17B3" w:rsidRDefault="001D17B3" w:rsidP="001D17B3">
      <w:pPr>
        <w:outlineLvl w:val="0"/>
        <w:rPr>
          <w:rFonts w:ascii="Helvetica" w:eastAsia="ヒラギノ角ゴ Pro W3" w:hAnsi="Helvetica"/>
          <w:color w:val="000000"/>
          <w:sz w:val="22"/>
        </w:rPr>
      </w:pPr>
      <w:r>
        <w:rPr>
          <w:rFonts w:ascii="Helvetica" w:eastAsia="Helvetica" w:hAnsi="Helvetica"/>
          <w:b/>
          <w:color w:val="000000"/>
          <w:sz w:val="22"/>
        </w:rPr>
        <w:t>Goals:</w:t>
      </w:r>
      <w:r>
        <w:rPr>
          <w:rFonts w:ascii="Helvetica" w:eastAsia="Helvetica" w:hAnsi="Helvetica"/>
          <w:color w:val="000000"/>
          <w:sz w:val="22"/>
        </w:rPr>
        <w:t xml:space="preserve"> Divergence with gene flow has predominantly been examined in simple sister-species pairs, primarily (although not exclusively; Danley et al., 2000) with respect to speciation of model organisms (e.g., </w:t>
      </w:r>
      <w:r>
        <w:rPr>
          <w:rFonts w:ascii="Helvetica" w:eastAsia="Helvetica" w:hAnsi="Helvetica"/>
          <w:i/>
          <w:color w:val="000000"/>
          <w:sz w:val="22"/>
        </w:rPr>
        <w:t>Drosophila</w:t>
      </w:r>
      <w:r>
        <w:rPr>
          <w:rFonts w:ascii="Helvetica" w:eastAsia="Helvetica" w:hAnsi="Helvetica"/>
          <w:color w:val="000000"/>
          <w:sz w:val="22"/>
        </w:rPr>
        <w:t xml:space="preserve"> - Coyne et al. 2005; </w:t>
      </w:r>
      <w:r>
        <w:rPr>
          <w:rFonts w:ascii="Helvetica" w:eastAsia="Helvetica" w:hAnsi="Helvetica"/>
          <w:i/>
          <w:color w:val="000000"/>
          <w:sz w:val="22"/>
        </w:rPr>
        <w:t>Mus</w:t>
      </w:r>
      <w:r>
        <w:rPr>
          <w:rFonts w:ascii="Helvetica" w:eastAsia="Helvetica" w:hAnsi="Helvetica"/>
          <w:color w:val="000000"/>
          <w:sz w:val="22"/>
        </w:rPr>
        <w:t xml:space="preserve"> – Payseur et al. 2004; </w:t>
      </w:r>
      <w:r>
        <w:rPr>
          <w:rFonts w:ascii="Helvetica" w:eastAsia="Helvetica" w:hAnsi="Helvetica"/>
          <w:i/>
          <w:color w:val="000000"/>
          <w:sz w:val="22"/>
        </w:rPr>
        <w:t>Homo</w:t>
      </w:r>
      <w:r>
        <w:rPr>
          <w:rFonts w:ascii="Helvetica" w:eastAsia="Helvetica" w:hAnsi="Helvetica"/>
          <w:color w:val="000000"/>
          <w:sz w:val="22"/>
        </w:rPr>
        <w:t xml:space="preserve"> – Green et al. 2010). Here, we </w:t>
      </w:r>
      <w:r w:rsidR="001F452D">
        <w:rPr>
          <w:rFonts w:ascii="Helvetica" w:eastAsia="Helvetica" w:hAnsi="Helvetica"/>
          <w:color w:val="000000"/>
          <w:sz w:val="22"/>
        </w:rPr>
        <w:t>are</w:t>
      </w:r>
      <w:ins w:id="8" w:author="Emily Jane McTavish" w:date="2012-01-10T15:09:00Z">
        <w:r w:rsidR="00201106">
          <w:rPr>
            <w:rFonts w:ascii="Helvetica" w:eastAsia="Helvetica" w:hAnsi="Helvetica"/>
            <w:color w:val="000000"/>
            <w:sz w:val="22"/>
          </w:rPr>
          <w:t xml:space="preserve"> using genome wide data to</w:t>
        </w:r>
      </w:ins>
      <w:r>
        <w:rPr>
          <w:rFonts w:ascii="Helvetica" w:eastAsia="Helvetica" w:hAnsi="Helvetica"/>
          <w:color w:val="000000"/>
          <w:sz w:val="22"/>
        </w:rPr>
        <w:t xml:space="preserve"> test</w:t>
      </w:r>
      <w:del w:id="9" w:author="Emily Jane McTavish" w:date="2012-01-10T15:09:00Z">
        <w:r w:rsidR="001F452D" w:rsidDel="00201106">
          <w:rPr>
            <w:rFonts w:ascii="Helvetica" w:eastAsia="Helvetica" w:hAnsi="Helvetica"/>
            <w:color w:val="000000"/>
            <w:sz w:val="22"/>
          </w:rPr>
          <w:delText>ing</w:delText>
        </w:r>
      </w:del>
      <w:r>
        <w:rPr>
          <w:rFonts w:ascii="Helvetica" w:eastAsia="Helvetica" w:hAnsi="Helvetica"/>
          <w:color w:val="000000"/>
          <w:sz w:val="22"/>
        </w:rPr>
        <w:t xml:space="preserve"> DwGF </w:t>
      </w:r>
      <w:ins w:id="10" w:author="Emily Jane McTavish" w:date="2012-01-10T14:54:00Z">
        <w:r w:rsidR="00323059">
          <w:rPr>
            <w:rFonts w:ascii="Helvetica" w:eastAsia="Helvetica" w:hAnsi="Helvetica"/>
            <w:color w:val="000000"/>
            <w:sz w:val="22"/>
          </w:rPr>
          <w:t xml:space="preserve">across a range of species </w:t>
        </w:r>
      </w:ins>
      <w:ins w:id="11" w:author="Emily Jane McTavish" w:date="2012-01-10T14:55:00Z">
        <w:r w:rsidR="00323059">
          <w:rPr>
            <w:rFonts w:ascii="Helvetica" w:eastAsia="Helvetica" w:hAnsi="Helvetica"/>
            <w:color w:val="000000"/>
            <w:sz w:val="22"/>
          </w:rPr>
          <w:t xml:space="preserve">pair </w:t>
        </w:r>
      </w:ins>
      <w:ins w:id="12" w:author="Emily Jane McTavish" w:date="2012-01-10T14:54:00Z">
        <w:r w:rsidR="00323059">
          <w:rPr>
            <w:rFonts w:ascii="Helvetica" w:eastAsia="Helvetica" w:hAnsi="Helvetica"/>
            <w:color w:val="000000"/>
            <w:sz w:val="22"/>
          </w:rPr>
          <w:t xml:space="preserve">relationships </w:t>
        </w:r>
      </w:ins>
      <w:r>
        <w:rPr>
          <w:rFonts w:ascii="Helvetica" w:eastAsia="Helvetica" w:hAnsi="Helvetica"/>
          <w:color w:val="000000"/>
          <w:sz w:val="22"/>
        </w:rPr>
        <w:t xml:space="preserve">in </w:t>
      </w:r>
      <w:r w:rsidR="001F452D">
        <w:rPr>
          <w:rFonts w:ascii="Helvetica" w:eastAsia="Helvetica" w:hAnsi="Helvetica"/>
          <w:color w:val="000000"/>
          <w:sz w:val="22"/>
        </w:rPr>
        <w:t xml:space="preserve">the </w:t>
      </w:r>
      <w:ins w:id="13" w:author="Emily Jane McTavish" w:date="2012-01-10T14:58:00Z">
        <w:r w:rsidR="00323059" w:rsidRPr="00323059">
          <w:rPr>
            <w:rFonts w:ascii="Helvetica" w:eastAsia="Helvetica" w:hAnsi="Helvetica"/>
            <w:i/>
            <w:color w:val="000000"/>
            <w:sz w:val="22"/>
            <w:rPrChange w:id="14" w:author="Emily Jane McTavish" w:date="2012-01-10T14:58:00Z">
              <w:rPr>
                <w:rFonts w:ascii="Helvetica" w:eastAsia="Helvetica" w:hAnsi="Helvetica"/>
                <w:color w:val="000000"/>
                <w:sz w:val="22"/>
              </w:rPr>
            </w:rPrChange>
          </w:rPr>
          <w:t xml:space="preserve">Tamias </w:t>
        </w:r>
      </w:ins>
      <w:r w:rsidR="001F452D">
        <w:rPr>
          <w:rFonts w:ascii="Helvetica" w:eastAsia="Helvetica" w:hAnsi="Helvetica"/>
          <w:color w:val="000000"/>
          <w:sz w:val="22"/>
        </w:rPr>
        <w:t>chipmunk radiation</w:t>
      </w:r>
      <w:ins w:id="15" w:author="Emily Jane McTavish" w:date="2012-01-10T14:58:00Z">
        <w:r w:rsidR="00323059">
          <w:rPr>
            <w:rFonts w:ascii="Helvetica" w:eastAsia="Helvetica" w:hAnsi="Helvetica"/>
            <w:color w:val="000000"/>
            <w:sz w:val="22"/>
          </w:rPr>
          <w:t>.</w:t>
        </w:r>
      </w:ins>
      <w:del w:id="16" w:author="Emily Jane McTavish" w:date="2012-01-10T14:58:00Z">
        <w:r w:rsidR="001F452D" w:rsidDel="00323059">
          <w:rPr>
            <w:rFonts w:ascii="Helvetica" w:eastAsia="Helvetica" w:hAnsi="Helvetica"/>
            <w:color w:val="000000"/>
            <w:sz w:val="22"/>
          </w:rPr>
          <w:delText xml:space="preserve"> (</w:delText>
        </w:r>
        <w:r w:rsidR="001F452D" w:rsidRPr="005B12C3" w:rsidDel="00323059">
          <w:rPr>
            <w:rFonts w:ascii="Helvetica" w:eastAsia="Helvetica" w:hAnsi="Helvetica"/>
            <w:i/>
            <w:color w:val="000000"/>
            <w:sz w:val="22"/>
          </w:rPr>
          <w:delText>Tamias</w:delText>
        </w:r>
        <w:r w:rsidR="001F452D" w:rsidDel="00323059">
          <w:rPr>
            <w:rFonts w:ascii="Helvetica" w:eastAsia="Helvetica" w:hAnsi="Helvetica"/>
            <w:color w:val="000000"/>
            <w:sz w:val="22"/>
          </w:rPr>
          <w:delText>).</w:delText>
        </w:r>
      </w:del>
    </w:p>
    <w:p w14:paraId="7CBBB33A" w14:textId="4038E3A8" w:rsidR="001F452D" w:rsidRDefault="001D17B3" w:rsidP="006109DA">
      <w:pPr>
        <w:ind w:firstLine="720"/>
        <w:outlineLvl w:val="0"/>
        <w:rPr>
          <w:rFonts w:ascii="Helvetica" w:eastAsia="Helvetica" w:hAnsi="Helvetica"/>
          <w:color w:val="000000"/>
          <w:sz w:val="22"/>
        </w:rPr>
      </w:pPr>
      <w:r>
        <w:rPr>
          <w:rFonts w:ascii="Helvetica" w:eastAsia="Helvetica" w:hAnsi="Helvetica"/>
          <w:color w:val="000000"/>
          <w:sz w:val="22"/>
        </w:rPr>
        <w:t xml:space="preserve">This project has </w:t>
      </w:r>
      <w:r w:rsidR="006C6F1E">
        <w:rPr>
          <w:rFonts w:ascii="Helvetica" w:eastAsia="Helvetica" w:hAnsi="Helvetica"/>
          <w:color w:val="000000"/>
          <w:sz w:val="22"/>
        </w:rPr>
        <w:t>two</w:t>
      </w:r>
      <w:r>
        <w:rPr>
          <w:rFonts w:ascii="Helvetica" w:eastAsia="Helvetica" w:hAnsi="Helvetica"/>
          <w:b/>
          <w:color w:val="000000"/>
          <w:sz w:val="22"/>
        </w:rPr>
        <w:t xml:space="preserve"> intellectual-merit goals</w:t>
      </w:r>
      <w:r>
        <w:rPr>
          <w:rFonts w:ascii="Helvetica" w:eastAsia="Helvetica" w:hAnsi="Helvetica"/>
          <w:color w:val="000000"/>
          <w:sz w:val="22"/>
        </w:rPr>
        <w:t xml:space="preserve">. </w:t>
      </w:r>
      <w:r>
        <w:rPr>
          <w:rFonts w:ascii="Helvetica" w:eastAsia="Helvetica" w:hAnsi="Helvetica"/>
          <w:i/>
          <w:color w:val="000000"/>
          <w:sz w:val="22"/>
        </w:rPr>
        <w:t>First</w:t>
      </w:r>
      <w:r>
        <w:rPr>
          <w:rFonts w:ascii="Helvetica" w:eastAsia="Helvetica" w:hAnsi="Helvetica"/>
          <w:color w:val="000000"/>
          <w:sz w:val="22"/>
        </w:rPr>
        <w:t xml:space="preserve">, we </w:t>
      </w:r>
      <w:r w:rsidR="001F452D">
        <w:rPr>
          <w:rFonts w:ascii="Helvetica" w:eastAsia="Helvetica" w:hAnsi="Helvetica"/>
          <w:color w:val="000000"/>
          <w:sz w:val="22"/>
        </w:rPr>
        <w:t>are</w:t>
      </w:r>
      <w:r>
        <w:rPr>
          <w:rFonts w:ascii="Helvetica" w:eastAsia="Helvetica" w:hAnsi="Helvetica"/>
          <w:color w:val="000000"/>
          <w:sz w:val="22"/>
        </w:rPr>
        <w:t xml:space="preserve"> test</w:t>
      </w:r>
      <w:r w:rsidR="001F452D">
        <w:rPr>
          <w:rFonts w:ascii="Helvetica" w:eastAsia="Helvetica" w:hAnsi="Helvetica"/>
          <w:color w:val="000000"/>
          <w:sz w:val="22"/>
        </w:rPr>
        <w:t>ing</w:t>
      </w:r>
      <w:r>
        <w:rPr>
          <w:rFonts w:ascii="Helvetica" w:eastAsia="Helvetica" w:hAnsi="Helvetica"/>
          <w:color w:val="000000"/>
          <w:sz w:val="22"/>
        </w:rPr>
        <w:t xml:space="preserve"> genomic predictions of DwGF models of speciation in the chipmunk radiation. </w:t>
      </w:r>
      <w:r w:rsidR="004F68B9">
        <w:rPr>
          <w:rFonts w:ascii="Helvetica" w:eastAsia="Helvetica" w:hAnsi="Helvetica"/>
          <w:color w:val="000000"/>
          <w:sz w:val="22"/>
        </w:rPr>
        <w:t>We’ve</w:t>
      </w:r>
      <w:r>
        <w:rPr>
          <w:rFonts w:ascii="Helvetica" w:eastAsia="Helvetica" w:hAnsi="Helvetica"/>
          <w:color w:val="000000"/>
          <w:sz w:val="22"/>
        </w:rPr>
        <w:t xml:space="preserve"> </w:t>
      </w:r>
      <w:r w:rsidR="001F452D">
        <w:rPr>
          <w:rFonts w:ascii="Helvetica" w:eastAsia="Helvetica" w:hAnsi="Helvetica"/>
          <w:color w:val="000000"/>
          <w:sz w:val="22"/>
        </w:rPr>
        <w:t>begun</w:t>
      </w:r>
      <w:r>
        <w:rPr>
          <w:rFonts w:ascii="Helvetica" w:eastAsia="Helvetica" w:hAnsi="Helvetica"/>
          <w:color w:val="000000"/>
          <w:sz w:val="22"/>
        </w:rPr>
        <w:t xml:space="preserve"> to generate comparative genomic data from several introgressing chipmunk complexes to examine differential introgression between reproductive protein genes </w:t>
      </w:r>
      <w:r w:rsidR="005B12C3">
        <w:rPr>
          <w:rFonts w:ascii="Helvetica" w:eastAsia="Helvetica" w:hAnsi="Helvetica"/>
          <w:color w:val="000000"/>
          <w:sz w:val="22"/>
        </w:rPr>
        <w:t>(e.g., acr</w:t>
      </w:r>
      <w:r>
        <w:rPr>
          <w:rFonts w:ascii="Helvetica" w:eastAsia="Helvetica" w:hAnsi="Helvetica"/>
          <w:color w:val="000000"/>
          <w:sz w:val="22"/>
        </w:rPr>
        <w:t xml:space="preserve">, </w:t>
      </w:r>
      <w:r w:rsidR="005B12C3">
        <w:rPr>
          <w:rFonts w:ascii="Helvetica" w:eastAsia="Helvetica" w:hAnsi="Helvetica"/>
          <w:color w:val="000000"/>
          <w:sz w:val="22"/>
        </w:rPr>
        <w:t>zna,</w:t>
      </w:r>
      <w:r>
        <w:rPr>
          <w:rFonts w:ascii="Helvetica" w:eastAsia="Helvetica" w:hAnsi="Helvetica"/>
          <w:color w:val="000000"/>
          <w:sz w:val="22"/>
        </w:rPr>
        <w:t xml:space="preserve"> and </w:t>
      </w:r>
      <w:r w:rsidR="005B12C3">
        <w:rPr>
          <w:rFonts w:ascii="Helvetica" w:eastAsia="Helvetica" w:hAnsi="Helvetica"/>
          <w:color w:val="000000"/>
          <w:sz w:val="22"/>
        </w:rPr>
        <w:t xml:space="preserve">zp-1, zp-2, &amp; zp-3; </w:t>
      </w:r>
      <w:r>
        <w:rPr>
          <w:rFonts w:ascii="Helvetica" w:eastAsia="Helvetica" w:hAnsi="Helvetica"/>
          <w:color w:val="000000"/>
          <w:sz w:val="22"/>
        </w:rPr>
        <w:t xml:space="preserve">Reid et al. 2011), versus thousands of randomly sequenced genes. </w:t>
      </w:r>
      <w:r w:rsidR="001F452D">
        <w:rPr>
          <w:rFonts w:ascii="Helvetica" w:eastAsia="Helvetica" w:hAnsi="Helvetica"/>
          <w:color w:val="000000"/>
          <w:sz w:val="22"/>
        </w:rPr>
        <w:t xml:space="preserve">We now have ca. 9,000 contigs (from 200-2000 bp). These data are allowing us to </w:t>
      </w:r>
      <w:r>
        <w:rPr>
          <w:rFonts w:ascii="Helvetica" w:eastAsia="Helvetica" w:hAnsi="Helvetica"/>
          <w:color w:val="000000"/>
          <w:sz w:val="22"/>
        </w:rPr>
        <w:t xml:space="preserve">test </w:t>
      </w:r>
      <w:r w:rsidR="001F452D">
        <w:rPr>
          <w:rFonts w:ascii="Helvetica" w:eastAsia="Helvetica" w:hAnsi="Helvetica"/>
          <w:color w:val="000000"/>
          <w:sz w:val="22"/>
        </w:rPr>
        <w:t>a</w:t>
      </w:r>
      <w:r>
        <w:rPr>
          <w:rFonts w:ascii="Helvetica" w:eastAsia="Helvetica" w:hAnsi="Helvetica"/>
          <w:color w:val="000000"/>
          <w:sz w:val="22"/>
        </w:rPr>
        <w:t xml:space="preserve"> central tenet of </w:t>
      </w:r>
      <w:r w:rsidRPr="006109DA">
        <w:rPr>
          <w:rFonts w:ascii="Helvetica" w:eastAsia="Helvetica" w:hAnsi="Helvetica"/>
          <w:color w:val="000000"/>
          <w:sz w:val="22"/>
          <w:szCs w:val="22"/>
        </w:rPr>
        <w:t>DwGF</w:t>
      </w:r>
      <w:r>
        <w:rPr>
          <w:rFonts w:ascii="Helvetica" w:eastAsia="Helvetica" w:hAnsi="Helvetica"/>
          <w:color w:val="000000"/>
          <w:sz w:val="22"/>
        </w:rPr>
        <w:t xml:space="preserve">, that genes involved in reproductive divergence are refractory to introgression even in the face of substantial hybridization. </w:t>
      </w:r>
      <w:r w:rsidR="001F452D">
        <w:rPr>
          <w:rFonts w:ascii="Helvetica" w:eastAsia="Helvetica" w:hAnsi="Helvetica"/>
          <w:color w:val="000000"/>
          <w:sz w:val="22"/>
        </w:rPr>
        <w:t xml:space="preserve">To date, preliminary analyses of genomic data for </w:t>
      </w:r>
      <w:r w:rsidR="001F452D" w:rsidRPr="005B12C3">
        <w:rPr>
          <w:rFonts w:ascii="Helvetica" w:eastAsia="Helvetica" w:hAnsi="Helvetica"/>
          <w:i/>
          <w:color w:val="000000"/>
          <w:sz w:val="22"/>
        </w:rPr>
        <w:t xml:space="preserve">T. </w:t>
      </w:r>
      <w:r w:rsidR="005B12C3" w:rsidRPr="005B12C3">
        <w:rPr>
          <w:rFonts w:ascii="Helvetica" w:eastAsia="Helvetica" w:hAnsi="Helvetica"/>
          <w:i/>
          <w:color w:val="000000"/>
          <w:sz w:val="22"/>
        </w:rPr>
        <w:t>ruficaudus</w:t>
      </w:r>
      <w:r w:rsidR="005B12C3">
        <w:rPr>
          <w:rFonts w:ascii="Helvetica" w:eastAsia="Helvetica" w:hAnsi="Helvetica"/>
          <w:color w:val="000000"/>
          <w:sz w:val="22"/>
        </w:rPr>
        <w:t xml:space="preserve"> and </w:t>
      </w:r>
      <w:r w:rsidR="005B12C3" w:rsidRPr="005B12C3">
        <w:rPr>
          <w:rFonts w:ascii="Helvetica" w:eastAsia="Helvetica" w:hAnsi="Helvetica"/>
          <w:i/>
          <w:color w:val="000000"/>
          <w:sz w:val="22"/>
        </w:rPr>
        <w:t>T. amoenus canicaudus</w:t>
      </w:r>
      <w:r w:rsidR="005B12C3">
        <w:rPr>
          <w:rFonts w:ascii="Helvetica" w:eastAsia="Helvetica" w:hAnsi="Helvetica"/>
          <w:color w:val="000000"/>
          <w:sz w:val="22"/>
        </w:rPr>
        <w:t xml:space="preserve"> indicate support the conclusions from 1</w:t>
      </w:r>
      <w:r w:rsidR="005B12C3" w:rsidRPr="005B12C3">
        <w:rPr>
          <w:rFonts w:ascii="Helvetica" w:eastAsia="Helvetica" w:hAnsi="Helvetica"/>
          <w:color w:val="000000"/>
          <w:sz w:val="22"/>
          <w:vertAlign w:val="superscript"/>
        </w:rPr>
        <w:t>st</w:t>
      </w:r>
      <w:r w:rsidR="005B12C3">
        <w:rPr>
          <w:rFonts w:ascii="Helvetica" w:eastAsia="Helvetica" w:hAnsi="Helvetica"/>
          <w:color w:val="000000"/>
          <w:sz w:val="22"/>
        </w:rPr>
        <w:t>-gen data that these taxa represent Phase 4 of Wu’s (</w:t>
      </w:r>
      <w:r w:rsidR="00C82811">
        <w:rPr>
          <w:rFonts w:ascii="Helvetica" w:eastAsia="Helvetica" w:hAnsi="Helvetica"/>
          <w:color w:val="000000"/>
          <w:sz w:val="22"/>
        </w:rPr>
        <w:t xml:space="preserve">2001) conceptualization of DwGF; </w:t>
      </w:r>
      <w:r w:rsidR="0091638E">
        <w:rPr>
          <w:rFonts w:ascii="Helvetica" w:eastAsia="Helvetica" w:hAnsi="Helvetica"/>
          <w:color w:val="000000"/>
          <w:sz w:val="22"/>
        </w:rPr>
        <w:t xml:space="preserve">92% of SNPs (7820) support the species tree whereas the remaining 8% are split evenly between the </w:t>
      </w:r>
      <w:r w:rsidR="002774D7">
        <w:rPr>
          <w:rFonts w:ascii="Helvetica" w:eastAsia="Helvetica" w:hAnsi="Helvetica"/>
          <w:color w:val="000000"/>
          <w:sz w:val="22"/>
        </w:rPr>
        <w:t>other</w:t>
      </w:r>
      <w:r w:rsidR="0091638E">
        <w:rPr>
          <w:rFonts w:ascii="Helvetica" w:eastAsia="Helvetica" w:hAnsi="Helvetica"/>
          <w:color w:val="000000"/>
          <w:sz w:val="22"/>
        </w:rPr>
        <w:t xml:space="preserve"> possible gene trees. </w:t>
      </w:r>
      <w:r w:rsidR="004F68B9">
        <w:rPr>
          <w:rFonts w:ascii="Helvetica" w:eastAsia="Helvetica" w:hAnsi="Helvetica"/>
          <w:color w:val="000000"/>
          <w:sz w:val="22"/>
        </w:rPr>
        <w:t xml:space="preserve">More introgressing complexes </w:t>
      </w:r>
      <w:r w:rsidR="002774D7">
        <w:rPr>
          <w:rFonts w:ascii="Helvetica" w:eastAsia="Helvetica" w:hAnsi="Helvetica"/>
          <w:color w:val="000000"/>
          <w:sz w:val="22"/>
        </w:rPr>
        <w:t>(e.g.,</w:t>
      </w:r>
      <w:r w:rsidR="002774D7" w:rsidRPr="002774D7">
        <w:rPr>
          <w:rFonts w:ascii="Helvetica" w:eastAsia="Helvetica" w:hAnsi="Helvetica"/>
          <w:i/>
          <w:color w:val="000000"/>
          <w:sz w:val="22"/>
        </w:rPr>
        <w:t>T. umbrinus</w:t>
      </w:r>
      <w:r w:rsidR="002774D7">
        <w:rPr>
          <w:rFonts w:ascii="Helvetica" w:eastAsia="Helvetica" w:hAnsi="Helvetica"/>
          <w:color w:val="000000"/>
          <w:sz w:val="22"/>
        </w:rPr>
        <w:t xml:space="preserve">, </w:t>
      </w:r>
      <w:r w:rsidR="002774D7" w:rsidRPr="002774D7">
        <w:rPr>
          <w:rFonts w:ascii="Helvetica" w:eastAsia="Helvetica" w:hAnsi="Helvetica"/>
          <w:i/>
          <w:color w:val="000000"/>
          <w:sz w:val="22"/>
        </w:rPr>
        <w:t>T. dorsalis</w:t>
      </w:r>
      <w:r w:rsidR="002774D7">
        <w:rPr>
          <w:rFonts w:ascii="Helvetica" w:eastAsia="Helvetica" w:hAnsi="Helvetica"/>
          <w:color w:val="000000"/>
          <w:sz w:val="22"/>
        </w:rPr>
        <w:t xml:space="preserve">) </w:t>
      </w:r>
      <w:r w:rsidR="004F68B9">
        <w:rPr>
          <w:rFonts w:ascii="Helvetica" w:eastAsia="Helvetica" w:hAnsi="Helvetica"/>
          <w:color w:val="000000"/>
          <w:sz w:val="22"/>
        </w:rPr>
        <w:t>will be assessed this spring.</w:t>
      </w:r>
    </w:p>
    <w:p w14:paraId="3C8AB1E7" w14:textId="4F985BC7" w:rsidR="00DC5DD1" w:rsidRPr="00DC5DD1" w:rsidRDefault="001D17B3" w:rsidP="00DC5DD1">
      <w:pPr>
        <w:ind w:firstLine="720"/>
        <w:outlineLvl w:val="0"/>
        <w:rPr>
          <w:rFonts w:ascii="Helvetica" w:hAnsi="Helvetica"/>
          <w:sz w:val="22"/>
          <w:szCs w:val="22"/>
          <w:rPrChange w:id="17" w:author="Emily Jane McTavish" w:date="2012-01-10T15:13:00Z">
            <w:rPr>
              <w:rFonts w:ascii="Helvetica" w:eastAsia="Helvetica" w:hAnsi="Helvetica"/>
              <w:color w:val="000000"/>
              <w:sz w:val="22"/>
            </w:rPr>
          </w:rPrChange>
        </w:rPr>
      </w:pPr>
      <w:r>
        <w:rPr>
          <w:rFonts w:ascii="Helvetica" w:eastAsia="Helvetica" w:hAnsi="Helvetica"/>
          <w:i/>
          <w:color w:val="000000"/>
          <w:sz w:val="22"/>
        </w:rPr>
        <w:t>Second</w:t>
      </w:r>
      <w:r>
        <w:rPr>
          <w:rFonts w:ascii="Helvetica" w:eastAsia="Helvetica" w:hAnsi="Helvetica"/>
          <w:color w:val="000000"/>
          <w:sz w:val="22"/>
        </w:rPr>
        <w:t xml:space="preserve">, we </w:t>
      </w:r>
      <w:r w:rsidR="006109DA">
        <w:rPr>
          <w:rFonts w:ascii="Helvetica" w:eastAsia="Helvetica" w:hAnsi="Helvetica"/>
          <w:color w:val="000000"/>
          <w:sz w:val="22"/>
        </w:rPr>
        <w:t>are</w:t>
      </w:r>
      <w:r>
        <w:rPr>
          <w:rFonts w:ascii="Helvetica" w:eastAsia="Helvetica" w:hAnsi="Helvetica"/>
          <w:color w:val="000000"/>
          <w:sz w:val="22"/>
        </w:rPr>
        <w:t xml:space="preserve"> conduct</w:t>
      </w:r>
      <w:r w:rsidR="006109DA">
        <w:rPr>
          <w:rFonts w:ascii="Helvetica" w:eastAsia="Helvetica" w:hAnsi="Helvetica"/>
          <w:color w:val="000000"/>
          <w:sz w:val="22"/>
        </w:rPr>
        <w:t>ing</w:t>
      </w:r>
      <w:r>
        <w:rPr>
          <w:rFonts w:ascii="Helvetica" w:eastAsia="Helvetica" w:hAnsi="Helvetica"/>
          <w:color w:val="000000"/>
          <w:sz w:val="22"/>
        </w:rPr>
        <w:t xml:space="preserve"> </w:t>
      </w:r>
      <w:r w:rsidR="006109DA" w:rsidRPr="006109DA">
        <w:rPr>
          <w:rFonts w:ascii="Helvetica" w:hAnsi="Helvetica"/>
          <w:sz w:val="22"/>
          <w:szCs w:val="22"/>
        </w:rPr>
        <w:t xml:space="preserve">geographically explicit </w:t>
      </w:r>
      <w:r w:rsidR="006109DA">
        <w:rPr>
          <w:rFonts w:ascii="Helvetica" w:hAnsi="Helvetica"/>
          <w:sz w:val="22"/>
          <w:szCs w:val="22"/>
        </w:rPr>
        <w:t xml:space="preserve">computer </w:t>
      </w:r>
      <w:r w:rsidR="006109DA" w:rsidRPr="006109DA">
        <w:rPr>
          <w:rFonts w:ascii="Helvetica" w:hAnsi="Helvetica"/>
          <w:sz w:val="22"/>
          <w:szCs w:val="22"/>
        </w:rPr>
        <w:t xml:space="preserve">simulations to parameterize genomic </w:t>
      </w:r>
      <w:r w:rsidR="001824F4">
        <w:rPr>
          <w:rFonts w:ascii="Helvetica" w:hAnsi="Helvetica"/>
          <w:sz w:val="22"/>
          <w:szCs w:val="22"/>
        </w:rPr>
        <w:t>expectations for alternative drivers</w:t>
      </w:r>
      <w:r w:rsidR="006109DA" w:rsidRPr="006109DA">
        <w:rPr>
          <w:rFonts w:ascii="Helvetica" w:hAnsi="Helvetica"/>
          <w:sz w:val="22"/>
          <w:szCs w:val="22"/>
        </w:rPr>
        <w:t xml:space="preserve"> of introgressions. We </w:t>
      </w:r>
      <w:r w:rsidR="001824F4">
        <w:rPr>
          <w:rFonts w:ascii="Helvetica" w:hAnsi="Helvetica"/>
          <w:sz w:val="22"/>
          <w:szCs w:val="22"/>
        </w:rPr>
        <w:t>are mode</w:t>
      </w:r>
      <w:r w:rsidR="006109DA" w:rsidRPr="006109DA">
        <w:rPr>
          <w:rFonts w:ascii="Helvetica" w:hAnsi="Helvetica"/>
          <w:sz w:val="22"/>
          <w:szCs w:val="22"/>
        </w:rPr>
        <w:t xml:space="preserve">ling these processes using DimSum (Brown et al. 2010) and splatche2 (Currat et al. 2004), which allows us to leverage both the spatial data about </w:t>
      </w:r>
      <w:del w:id="18" w:author="Emily Jane McTavish" w:date="2012-01-10T15:00:00Z">
        <w:r w:rsidR="006109DA" w:rsidRPr="006109DA" w:rsidDel="00323059">
          <w:rPr>
            <w:rFonts w:ascii="Helvetica" w:hAnsi="Helvetica"/>
            <w:sz w:val="22"/>
            <w:szCs w:val="22"/>
          </w:rPr>
          <w:delText xml:space="preserve">these </w:delText>
        </w:r>
      </w:del>
      <w:r w:rsidR="006109DA" w:rsidRPr="006109DA">
        <w:rPr>
          <w:rFonts w:ascii="Helvetica" w:hAnsi="Helvetica"/>
          <w:sz w:val="22"/>
          <w:szCs w:val="22"/>
        </w:rPr>
        <w:t>species</w:t>
      </w:r>
      <w:ins w:id="19" w:author="Emily Jane McTavish" w:date="2012-01-10T15:00:00Z">
        <w:r w:rsidR="00323059">
          <w:rPr>
            <w:rFonts w:ascii="Helvetica" w:hAnsi="Helvetica"/>
            <w:sz w:val="22"/>
            <w:szCs w:val="22"/>
          </w:rPr>
          <w:t xml:space="preserve"> pair</w:t>
        </w:r>
      </w:ins>
      <w:r w:rsidR="006109DA" w:rsidRPr="006109DA">
        <w:rPr>
          <w:rFonts w:ascii="Helvetica" w:hAnsi="Helvetica"/>
          <w:sz w:val="22"/>
          <w:szCs w:val="22"/>
        </w:rPr>
        <w:t>’</w:t>
      </w:r>
      <w:ins w:id="20" w:author="Emily Jane McTavish" w:date="2012-01-10T15:00:00Z">
        <w:r w:rsidR="00323059">
          <w:rPr>
            <w:rFonts w:ascii="Helvetica" w:hAnsi="Helvetica"/>
            <w:sz w:val="22"/>
            <w:szCs w:val="22"/>
          </w:rPr>
          <w:t>s</w:t>
        </w:r>
      </w:ins>
      <w:r w:rsidR="006109DA" w:rsidRPr="006109DA">
        <w:rPr>
          <w:rFonts w:ascii="Helvetica" w:hAnsi="Helvetica"/>
          <w:sz w:val="22"/>
          <w:szCs w:val="22"/>
        </w:rPr>
        <w:t xml:space="preserve"> ranges and dispersal distributions</w:t>
      </w:r>
      <w:ins w:id="21" w:author="Emily Jane McTavish" w:date="2012-01-10T14:56:00Z">
        <w:r w:rsidR="00323059">
          <w:rPr>
            <w:rFonts w:ascii="Helvetica" w:hAnsi="Helvetica"/>
            <w:sz w:val="22"/>
            <w:szCs w:val="22"/>
          </w:rPr>
          <w:t>,</w:t>
        </w:r>
      </w:ins>
      <w:r w:rsidR="006109DA" w:rsidRPr="006109DA">
        <w:rPr>
          <w:rFonts w:ascii="Helvetica" w:hAnsi="Helvetica"/>
          <w:sz w:val="22"/>
          <w:szCs w:val="22"/>
        </w:rPr>
        <w:t xml:space="preserve"> and </w:t>
      </w:r>
      <w:r w:rsidR="000C536B">
        <w:rPr>
          <w:rFonts w:ascii="Helvetica" w:hAnsi="Helvetica"/>
          <w:sz w:val="22"/>
          <w:szCs w:val="22"/>
        </w:rPr>
        <w:t xml:space="preserve">to </w:t>
      </w:r>
      <w:r w:rsidR="006109DA" w:rsidRPr="006109DA">
        <w:rPr>
          <w:rFonts w:ascii="Helvetica" w:hAnsi="Helvetica"/>
          <w:sz w:val="22"/>
          <w:szCs w:val="22"/>
        </w:rPr>
        <w:t xml:space="preserve">explore complex linkage and recombination scenarios. </w:t>
      </w:r>
      <w:ins w:id="22" w:author="Emily Jane McTavish" w:date="2012-01-10T15:10:00Z">
        <w:r w:rsidR="00201106">
          <w:rPr>
            <w:rFonts w:ascii="Helvetica" w:hAnsi="Helvetica"/>
            <w:sz w:val="22"/>
            <w:szCs w:val="22"/>
          </w:rPr>
          <w:t>S</w:t>
        </w:r>
      </w:ins>
      <w:ins w:id="23" w:author="Emily Jane McTavish" w:date="2012-01-10T15:11:00Z">
        <w:r w:rsidR="00201106">
          <w:rPr>
            <w:rFonts w:ascii="Helvetica" w:hAnsi="Helvetica"/>
            <w:sz w:val="22"/>
            <w:szCs w:val="22"/>
          </w:rPr>
          <w:t>tochastic s</w:t>
        </w:r>
      </w:ins>
      <w:ins w:id="24" w:author="Emily Jane McTavish" w:date="2012-01-10T15:10:00Z">
        <w:r w:rsidR="00201106">
          <w:rPr>
            <w:rFonts w:ascii="Helvetica" w:hAnsi="Helvetica"/>
            <w:sz w:val="22"/>
            <w:szCs w:val="22"/>
          </w:rPr>
          <w:t xml:space="preserve">imulations allow us to paramterize realistically complex scenarios. </w:t>
        </w:r>
      </w:ins>
      <w:r w:rsidR="006109DA" w:rsidRPr="006109DA">
        <w:rPr>
          <w:rFonts w:ascii="Helvetica" w:hAnsi="Helvetica"/>
          <w:sz w:val="22"/>
          <w:szCs w:val="22"/>
        </w:rPr>
        <w:t xml:space="preserve">Comparing the genomic data generated </w:t>
      </w:r>
      <w:ins w:id="25" w:author="Emily Jane McTavish" w:date="2012-01-10T15:11:00Z">
        <w:r w:rsidR="00201106">
          <w:rPr>
            <w:rFonts w:ascii="Helvetica" w:hAnsi="Helvetica"/>
            <w:sz w:val="22"/>
            <w:szCs w:val="22"/>
          </w:rPr>
          <w:t>by</w:t>
        </w:r>
      </w:ins>
      <w:del w:id="26" w:author="Emily Jane McTavish" w:date="2012-01-10T15:11:00Z">
        <w:r w:rsidR="006109DA" w:rsidRPr="006109DA" w:rsidDel="00201106">
          <w:rPr>
            <w:rFonts w:ascii="Helvetica" w:hAnsi="Helvetica"/>
            <w:sz w:val="22"/>
            <w:szCs w:val="22"/>
          </w:rPr>
          <w:delText>in</w:delText>
        </w:r>
      </w:del>
      <w:r w:rsidR="006109DA" w:rsidRPr="006109DA">
        <w:rPr>
          <w:rFonts w:ascii="Helvetica" w:hAnsi="Helvetica"/>
          <w:sz w:val="22"/>
          <w:szCs w:val="22"/>
        </w:rPr>
        <w:t xml:space="preserve"> this project to these expectations will determine whether observed patterns are consistent with neutral introgression</w:t>
      </w:r>
      <w:del w:id="27" w:author="Emily Jane McTavish" w:date="2012-01-10T15:03:00Z">
        <w:r w:rsidR="006109DA" w:rsidRPr="006109DA" w:rsidDel="00201106">
          <w:rPr>
            <w:rFonts w:ascii="Helvetica" w:hAnsi="Helvetica"/>
            <w:sz w:val="22"/>
            <w:szCs w:val="22"/>
          </w:rPr>
          <w:delText>,</w:delText>
        </w:r>
      </w:del>
      <w:ins w:id="28" w:author="Emily Jane McTavish" w:date="2012-01-10T15:11:00Z">
        <w:r w:rsidR="00201106">
          <w:rPr>
            <w:rFonts w:ascii="Helvetica" w:hAnsi="Helvetica"/>
            <w:sz w:val="22"/>
            <w:szCs w:val="22"/>
          </w:rPr>
          <w:t xml:space="preserve"> </w:t>
        </w:r>
      </w:ins>
      <w:del w:id="29" w:author="Emily Jane McTavish" w:date="2012-01-10T15:11:00Z">
        <w:r w:rsidR="006109DA" w:rsidRPr="006109DA" w:rsidDel="00201106">
          <w:rPr>
            <w:rFonts w:ascii="Helvetica" w:hAnsi="Helvetica"/>
            <w:sz w:val="22"/>
            <w:szCs w:val="22"/>
          </w:rPr>
          <w:delText xml:space="preserve"> </w:delText>
        </w:r>
      </w:del>
      <w:r w:rsidR="006109DA" w:rsidRPr="006109DA">
        <w:rPr>
          <w:rFonts w:ascii="Helvetica" w:hAnsi="Helvetica"/>
          <w:sz w:val="22"/>
          <w:szCs w:val="22"/>
        </w:rPr>
        <w:t>or selection</w:t>
      </w:r>
      <w:del w:id="30" w:author="Emily Jane McTavish" w:date="2012-01-10T15:02:00Z">
        <w:r w:rsidR="006109DA" w:rsidRPr="006109DA" w:rsidDel="00201106">
          <w:rPr>
            <w:rFonts w:ascii="Helvetica" w:hAnsi="Helvetica"/>
            <w:sz w:val="22"/>
            <w:szCs w:val="22"/>
          </w:rPr>
          <w:delText xml:space="preserve"> for inter-specific </w:delText>
        </w:r>
      </w:del>
      <w:del w:id="31" w:author="Emily Jane McTavish" w:date="2012-01-10T15:00:00Z">
        <w:r w:rsidR="006109DA" w:rsidRPr="006109DA" w:rsidDel="00323059">
          <w:rPr>
            <w:rFonts w:ascii="Helvetica" w:hAnsi="Helvetica"/>
            <w:sz w:val="22"/>
            <w:szCs w:val="22"/>
          </w:rPr>
          <w:delText>mt</w:delText>
        </w:r>
      </w:del>
      <w:del w:id="32" w:author="Emily Jane McTavish" w:date="2012-01-10T15:02:00Z">
        <w:r w:rsidR="006109DA" w:rsidRPr="006109DA" w:rsidDel="00201106">
          <w:rPr>
            <w:rFonts w:ascii="Helvetica" w:hAnsi="Helvetica"/>
            <w:sz w:val="22"/>
            <w:szCs w:val="22"/>
          </w:rPr>
          <w:delText>DNA</w:delText>
        </w:r>
      </w:del>
      <w:r w:rsidR="006109DA" w:rsidRPr="006109DA">
        <w:rPr>
          <w:rFonts w:ascii="Helvetica" w:hAnsi="Helvetica"/>
          <w:sz w:val="22"/>
          <w:szCs w:val="22"/>
        </w:rPr>
        <w:t xml:space="preserve">. We will </w:t>
      </w:r>
      <w:del w:id="33" w:author="Emily Jane McTavish" w:date="2012-01-10T15:04:00Z">
        <w:r w:rsidR="006109DA" w:rsidRPr="006109DA" w:rsidDel="00201106">
          <w:rPr>
            <w:rFonts w:ascii="Helvetica" w:hAnsi="Helvetica"/>
            <w:sz w:val="22"/>
            <w:szCs w:val="22"/>
          </w:rPr>
          <w:delText xml:space="preserve">then </w:delText>
        </w:r>
      </w:del>
      <w:r w:rsidR="006109DA" w:rsidRPr="006109DA">
        <w:rPr>
          <w:rFonts w:ascii="Helvetica" w:hAnsi="Helvetica"/>
          <w:sz w:val="22"/>
          <w:szCs w:val="22"/>
        </w:rPr>
        <w:t xml:space="preserve">extend our simulations </w:t>
      </w:r>
      <w:del w:id="34" w:author="Emily Jane McTavish" w:date="2012-01-10T15:04:00Z">
        <w:r w:rsidR="006109DA" w:rsidRPr="006109DA" w:rsidDel="00201106">
          <w:rPr>
            <w:rFonts w:ascii="Helvetica" w:hAnsi="Helvetica"/>
            <w:sz w:val="22"/>
            <w:szCs w:val="22"/>
          </w:rPr>
          <w:delText xml:space="preserve">from </w:delText>
        </w:r>
      </w:del>
      <w:del w:id="35" w:author="Emily Jane McTavish" w:date="2012-01-10T14:56:00Z">
        <w:r w:rsidR="006109DA" w:rsidRPr="006109DA" w:rsidDel="00323059">
          <w:rPr>
            <w:rFonts w:ascii="Helvetica" w:hAnsi="Helvetica"/>
            <w:sz w:val="22"/>
            <w:szCs w:val="22"/>
          </w:rPr>
          <w:delText xml:space="preserve">this </w:delText>
        </w:r>
      </w:del>
      <w:del w:id="36" w:author="Emily Jane McTavish" w:date="2012-01-10T15:04:00Z">
        <w:r w:rsidR="006109DA" w:rsidRPr="006109DA" w:rsidDel="00201106">
          <w:rPr>
            <w:rFonts w:ascii="Helvetica" w:hAnsi="Helvetica"/>
            <w:sz w:val="22"/>
            <w:szCs w:val="22"/>
          </w:rPr>
          <w:delText xml:space="preserve">well-characterized hybrid zone </w:delText>
        </w:r>
      </w:del>
      <w:r w:rsidR="006109DA" w:rsidRPr="006109DA">
        <w:rPr>
          <w:rFonts w:ascii="Helvetica" w:hAnsi="Helvetica"/>
          <w:sz w:val="22"/>
          <w:szCs w:val="22"/>
        </w:rPr>
        <w:t xml:space="preserve">to examine patterns of nuclear </w:t>
      </w:r>
      <w:del w:id="37" w:author="Emily Jane McTavish" w:date="2012-01-10T15:02:00Z">
        <w:r w:rsidR="006109DA" w:rsidRPr="006109DA" w:rsidDel="00323059">
          <w:rPr>
            <w:rFonts w:ascii="Helvetica" w:hAnsi="Helvetica"/>
            <w:sz w:val="22"/>
            <w:szCs w:val="22"/>
          </w:rPr>
          <w:delText xml:space="preserve">and mitochondrial </w:delText>
        </w:r>
      </w:del>
      <w:r w:rsidR="006109DA" w:rsidRPr="006109DA">
        <w:rPr>
          <w:rFonts w:ascii="Helvetica" w:hAnsi="Helvetica"/>
          <w:sz w:val="22"/>
          <w:szCs w:val="22"/>
        </w:rPr>
        <w:t xml:space="preserve">divergence and introgression across all sampled </w:t>
      </w:r>
      <w:r w:rsidR="006109DA" w:rsidRPr="006109DA">
        <w:rPr>
          <w:rFonts w:ascii="Helvetica" w:hAnsi="Helvetica"/>
          <w:i/>
          <w:sz w:val="22"/>
          <w:szCs w:val="22"/>
        </w:rPr>
        <w:t xml:space="preserve">Tamias </w:t>
      </w:r>
      <w:r w:rsidR="006109DA" w:rsidRPr="006109DA">
        <w:rPr>
          <w:rFonts w:ascii="Helvetica" w:hAnsi="Helvetica"/>
          <w:sz w:val="22"/>
          <w:szCs w:val="22"/>
        </w:rPr>
        <w:t>taxon pairs, which will allow us to assess whether the</w:t>
      </w:r>
      <w:del w:id="38" w:author="Emily Jane McTavish" w:date="2012-01-10T14:56:00Z">
        <w:r w:rsidR="006109DA" w:rsidRPr="006109DA" w:rsidDel="00323059">
          <w:rPr>
            <w:rFonts w:ascii="Helvetica" w:hAnsi="Helvetica"/>
            <w:sz w:val="22"/>
            <w:szCs w:val="22"/>
          </w:rPr>
          <w:delText>se</w:delText>
        </w:r>
      </w:del>
      <w:r w:rsidR="006109DA" w:rsidRPr="006109DA">
        <w:rPr>
          <w:rFonts w:ascii="Helvetica" w:hAnsi="Helvetica"/>
          <w:sz w:val="22"/>
          <w:szCs w:val="22"/>
        </w:rPr>
        <w:t xml:space="preserve"> same processes are driving </w:t>
      </w:r>
      <w:ins w:id="39" w:author="Emily Jane McTavish" w:date="2012-01-10T15:04:00Z">
        <w:r w:rsidR="00201106">
          <w:rPr>
            <w:rFonts w:ascii="Helvetica" w:hAnsi="Helvetica"/>
            <w:sz w:val="22"/>
            <w:szCs w:val="22"/>
          </w:rPr>
          <w:t xml:space="preserve">genomic </w:t>
        </w:r>
      </w:ins>
      <w:r w:rsidR="006109DA" w:rsidRPr="006109DA">
        <w:rPr>
          <w:rFonts w:ascii="Helvetica" w:hAnsi="Helvetica"/>
          <w:sz w:val="22"/>
          <w:szCs w:val="22"/>
        </w:rPr>
        <w:t>patterns of introgression between groups across a range of divergence times.</w:t>
      </w:r>
      <w:ins w:id="40" w:author="Emily Jane McTavish" w:date="2012-01-10T15:13:00Z">
        <w:r w:rsidR="00DC5DD1">
          <w:rPr>
            <w:rFonts w:ascii="Helvetica" w:hAnsi="Helvetica"/>
            <w:sz w:val="22"/>
            <w:szCs w:val="22"/>
          </w:rPr>
          <w:t xml:space="preserve"> </w:t>
        </w:r>
        <w:r w:rsidR="00DC5DD1">
          <w:t>By combining</w:t>
        </w:r>
        <w:r w:rsidR="00DC5DD1">
          <w:t xml:space="preserve"> genomic data and computational tools </w:t>
        </w:r>
        <w:r w:rsidR="00DC5DD1">
          <w:t>we will can</w:t>
        </w:r>
        <w:r w:rsidR="00DC5DD1">
          <w:t xml:space="preserve"> understand </w:t>
        </w:r>
        <w:r w:rsidR="00DC5DD1">
          <w:t xml:space="preserve">divergence with gene flow </w:t>
        </w:r>
        <w:r w:rsidR="00DC5DD1">
          <w:t xml:space="preserve">as it is currently happening in the wild, capturing evolution in action. </w:t>
        </w:r>
      </w:ins>
    </w:p>
    <w:p w14:paraId="271CCF13" w14:textId="2305C027" w:rsidR="001D17B3" w:rsidRPr="00DC5DD1" w:rsidRDefault="001D17B3" w:rsidP="00DC5DD1">
      <w:pPr>
        <w:ind w:firstLine="720"/>
        <w:rPr>
          <w:rFonts w:ascii="Helvetica" w:eastAsia="Helvetica" w:hAnsi="Helvetica"/>
          <w:color w:val="000000"/>
          <w:sz w:val="22"/>
          <w:rPrChange w:id="41" w:author="Emily Jane McTavish" w:date="2012-01-10T15:14:00Z">
            <w:rPr>
              <w:rFonts w:ascii="Helvetica" w:eastAsia="ヒラギノ角ゴ Pro W3" w:hAnsi="Helvetica"/>
              <w:color w:val="000000"/>
              <w:sz w:val="22"/>
            </w:rPr>
          </w:rPrChange>
        </w:rPr>
        <w:pPrChange w:id="42" w:author="Emily Jane McTavish" w:date="2012-01-10T15:14:00Z">
          <w:pPr>
            <w:ind w:firstLine="720"/>
            <w:outlineLvl w:val="0"/>
          </w:pPr>
        </w:pPrChange>
      </w:pPr>
      <w:r>
        <w:rPr>
          <w:rFonts w:ascii="Helvetica" w:eastAsia="Helvetica" w:hAnsi="Helvetica"/>
          <w:color w:val="000000"/>
          <w:sz w:val="22"/>
        </w:rPr>
        <w:t>We have two</w:t>
      </w:r>
      <w:r>
        <w:rPr>
          <w:rFonts w:ascii="Helvetica" w:eastAsia="Helvetica" w:hAnsi="Helvetica"/>
          <w:b/>
          <w:color w:val="000000"/>
          <w:sz w:val="22"/>
        </w:rPr>
        <w:t xml:space="preserve"> broader-impact goals.</w:t>
      </w:r>
      <w:r>
        <w:rPr>
          <w:rFonts w:ascii="Helvetica" w:eastAsia="Helvetica" w:hAnsi="Helvetica"/>
          <w:color w:val="000000"/>
          <w:sz w:val="22"/>
        </w:rPr>
        <w:t xml:space="preserve"> The </w:t>
      </w:r>
      <w:r>
        <w:rPr>
          <w:rFonts w:ascii="Helvetica" w:eastAsia="Helvetica" w:hAnsi="Helvetica"/>
          <w:i/>
          <w:color w:val="000000"/>
          <w:sz w:val="22"/>
        </w:rPr>
        <w:t>first</w:t>
      </w:r>
      <w:r>
        <w:rPr>
          <w:rFonts w:ascii="Helvetica" w:eastAsia="Helvetica" w:hAnsi="Helvetica"/>
          <w:color w:val="000000"/>
          <w:sz w:val="22"/>
        </w:rPr>
        <w:t xml:space="preserve"> is to provide interdisciplinary training to two graduate students (Brice Sarver at UofI and Emily Jane McTavish at UT)</w:t>
      </w:r>
      <w:r w:rsidR="006C6F1E">
        <w:rPr>
          <w:rFonts w:ascii="Helvetica" w:eastAsia="Helvetica" w:hAnsi="Helvetica"/>
          <w:color w:val="000000"/>
          <w:sz w:val="22"/>
        </w:rPr>
        <w:t>.</w:t>
      </w:r>
      <w:r>
        <w:rPr>
          <w:rFonts w:ascii="Helvetica" w:eastAsia="Helvetica" w:hAnsi="Helvetica"/>
          <w:color w:val="000000"/>
          <w:sz w:val="22"/>
        </w:rPr>
        <w:t xml:space="preserve"> </w:t>
      </w:r>
      <w:r>
        <w:rPr>
          <w:rFonts w:ascii="Helvetica" w:eastAsia="Helvetica" w:hAnsi="Helvetica"/>
          <w:i/>
          <w:color w:val="000000"/>
          <w:sz w:val="22"/>
        </w:rPr>
        <w:t>Second</w:t>
      </w:r>
      <w:r>
        <w:rPr>
          <w:rFonts w:ascii="Helvetica" w:eastAsia="Helvetica" w:hAnsi="Helvetica"/>
          <w:color w:val="000000"/>
          <w:sz w:val="22"/>
        </w:rPr>
        <w:t xml:space="preserve">, </w:t>
      </w:r>
      <w:r w:rsidR="006C6F1E">
        <w:rPr>
          <w:rFonts w:ascii="Helvetica" w:eastAsia="Helvetica" w:hAnsi="Helvetica"/>
          <w:color w:val="000000"/>
          <w:sz w:val="22"/>
        </w:rPr>
        <w:t>we’re collecting preliminary</w:t>
      </w:r>
      <w:r>
        <w:rPr>
          <w:rFonts w:ascii="Helvetica" w:eastAsia="Helvetica" w:hAnsi="Helvetica"/>
          <w:color w:val="000000"/>
          <w:sz w:val="22"/>
        </w:rPr>
        <w:t xml:space="preserve"> data for a more </w:t>
      </w:r>
      <w:commentRangeStart w:id="43"/>
      <w:r>
        <w:rPr>
          <w:rFonts w:ascii="Helvetica" w:eastAsia="Helvetica" w:hAnsi="Helvetica"/>
          <w:color w:val="000000"/>
          <w:sz w:val="22"/>
        </w:rPr>
        <w:t xml:space="preserve">expansive NSF proposal integrating </w:t>
      </w:r>
      <w:commentRangeEnd w:id="43"/>
      <w:r w:rsidR="00DC5DD1">
        <w:rPr>
          <w:rStyle w:val="CommentReference"/>
        </w:rPr>
        <w:commentReference w:id="43"/>
      </w:r>
      <w:r>
        <w:rPr>
          <w:rFonts w:ascii="Helvetica" w:eastAsia="Helvetica" w:hAnsi="Helvetica"/>
          <w:color w:val="000000"/>
          <w:sz w:val="22"/>
        </w:rPr>
        <w:t xml:space="preserve">genomic and computational studies of DwGF models of speciation. Specifically, for DwGF to lead to speciation, resistance to introgression must spread from the targets of selection (i.e., the divergence genes) throughout the genome; the hypothesized mechanism for this spread is hitchhiking of closely linked genes (which itself is related to the size of syntenic groups) accompanied by coadaptation of interacting genes. Thus, the size of syntenic groups is predicted to increase with time since lineage divergence. These issues can be best addressed via computational studies that are guided by information gleaned from naturally evolved systems such as the </w:t>
      </w:r>
      <w:r>
        <w:rPr>
          <w:rFonts w:ascii="Helvetica" w:eastAsia="Helvetica" w:hAnsi="Helvetica"/>
          <w:i/>
          <w:color w:val="000000"/>
          <w:sz w:val="22"/>
        </w:rPr>
        <w:t>Tamias</w:t>
      </w:r>
      <w:r>
        <w:rPr>
          <w:rFonts w:ascii="Helvetica" w:eastAsia="Helvetica" w:hAnsi="Helvetica"/>
          <w:color w:val="000000"/>
          <w:sz w:val="22"/>
        </w:rPr>
        <w:t xml:space="preserve"> radiation.</w:t>
      </w:r>
      <w:ins w:id="44" w:author="Emily Jane McTavish" w:date="2012-01-10T15:07:00Z">
        <w:r w:rsidR="00201106">
          <w:rPr>
            <w:rFonts w:ascii="Helvetica" w:eastAsia="Helvetica" w:hAnsi="Helvetica"/>
            <w:color w:val="000000"/>
            <w:sz w:val="22"/>
          </w:rPr>
          <w:t xml:space="preserve"> </w:t>
        </w:r>
      </w:ins>
    </w:p>
    <w:p w14:paraId="71528EC0" w14:textId="77777777" w:rsidR="006C6F1E" w:rsidRDefault="006C6F1E" w:rsidP="001D17B3">
      <w:pPr>
        <w:pStyle w:val="Body1"/>
        <w:ind w:firstLine="360"/>
        <w:rPr>
          <w:rFonts w:ascii="Helvetica" w:eastAsia="Helvetica" w:hAnsi="Helvetica"/>
          <w:sz w:val="22"/>
        </w:rPr>
      </w:pPr>
      <w:bookmarkStart w:id="45" w:name="_GoBack"/>
      <w:bookmarkEnd w:id="45"/>
    </w:p>
    <w:p w14:paraId="1D61EFB4" w14:textId="77777777" w:rsidR="00B243AA" w:rsidRDefault="00B243AA" w:rsidP="00B243AA"/>
    <w:p w14:paraId="3811BD9C" w14:textId="77777777" w:rsidR="00B243AA" w:rsidRDefault="00B243AA" w:rsidP="00B243AA"/>
    <w:p w14:paraId="52E87045" w14:textId="77777777" w:rsidR="00E511A4" w:rsidRPr="00E511A4" w:rsidRDefault="00E511A4" w:rsidP="00E511A4">
      <w:pPr>
        <w:ind w:firstLine="720"/>
      </w:pPr>
    </w:p>
    <w:p w14:paraId="772523A9" w14:textId="6636D981" w:rsidR="005021C8" w:rsidRPr="00E315AB" w:rsidRDefault="00E315AB" w:rsidP="005021C8">
      <w:pPr>
        <w:ind w:left="720" w:hanging="720"/>
        <w:rPr>
          <w:color w:val="000000"/>
        </w:rPr>
      </w:pPr>
      <w:r w:rsidRPr="00E315AB">
        <w:rPr>
          <w:color w:val="000000"/>
        </w:rPr>
        <w:t>Brown, J,</w:t>
      </w:r>
      <w:r w:rsidR="005021C8" w:rsidRPr="00E315AB">
        <w:rPr>
          <w:color w:val="000000"/>
        </w:rPr>
        <w:t xml:space="preserve"> K. Savidge, and E. J. M</w:t>
      </w:r>
      <w:r w:rsidR="005021C8" w:rsidRPr="00E315AB">
        <w:rPr>
          <w:color w:val="000000"/>
          <w:vertAlign w:val="superscript"/>
        </w:rPr>
        <w:t>c</w:t>
      </w:r>
      <w:r w:rsidR="005021C8" w:rsidRPr="00E315AB">
        <w:rPr>
          <w:color w:val="000000"/>
        </w:rPr>
        <w:t>Tavish, 2010. DIM SUM: Demography and Individual Migration Simulated Using a Markov chain. Molecular Ecology Resources 11:358-363</w:t>
      </w:r>
    </w:p>
    <w:p w14:paraId="6BF0276B" w14:textId="632E3F58" w:rsidR="005021C8" w:rsidRPr="00E315AB" w:rsidRDefault="00E315AB" w:rsidP="005021C8">
      <w:pPr>
        <w:ind w:left="720" w:hanging="720"/>
      </w:pPr>
      <w:r w:rsidRPr="00E315AB">
        <w:rPr>
          <w:color w:val="000000"/>
        </w:rPr>
        <w:t>Currat, M</w:t>
      </w:r>
      <w:r w:rsidR="005021C8" w:rsidRPr="00E315AB">
        <w:rPr>
          <w:color w:val="000000"/>
        </w:rPr>
        <w:t>, N. Ray and L. Excoffier, 2004.</w:t>
      </w:r>
      <w:r w:rsidR="005021C8" w:rsidRPr="00E315AB">
        <w:t xml:space="preserve"> splatche: a program to simulate genetic diversity taking into account environmental heterogeneity. Molecular Ecology Notes 4:139-142</w:t>
      </w:r>
    </w:p>
    <w:p w14:paraId="3F856DEA" w14:textId="5658292F" w:rsidR="00B471C2" w:rsidRPr="00E315AB" w:rsidDel="00DC5DD1" w:rsidRDefault="00B471C2" w:rsidP="005021C8">
      <w:pPr>
        <w:ind w:left="720" w:hanging="720"/>
        <w:rPr>
          <w:del w:id="46" w:author="Emily Jane McTavish" w:date="2012-01-10T15:18:00Z"/>
        </w:rPr>
      </w:pPr>
      <w:del w:id="47" w:author="Emily Jane McTavish" w:date="2012-01-10T15:18:00Z">
        <w:r w:rsidRPr="00E315AB" w:rsidDel="00DC5DD1">
          <w:delText xml:space="preserve">Hird S, N. Reid, J. Demboski, </w:delText>
        </w:r>
        <w:r w:rsidR="00E315AB" w:rsidRPr="00E315AB" w:rsidDel="00DC5DD1">
          <w:delText xml:space="preserve">and </w:delText>
        </w:r>
        <w:r w:rsidRPr="00E315AB" w:rsidDel="00DC5DD1">
          <w:delText>J. Sullivan, 2010. Introgression at differentially aged hybrid zones in red-tailed chipmunks. Genetica 138:869-883</w:delText>
        </w:r>
      </w:del>
    </w:p>
    <w:p w14:paraId="5D0B8FD4" w14:textId="681B4501" w:rsidR="005021C8" w:rsidRPr="00E315AB" w:rsidDel="00DC5DD1" w:rsidRDefault="00CB15B1" w:rsidP="005021C8">
      <w:pPr>
        <w:ind w:left="720" w:hanging="720"/>
        <w:rPr>
          <w:del w:id="48" w:author="Emily Jane McTavish" w:date="2012-01-10T15:18:00Z"/>
          <w:color w:val="000000"/>
        </w:rPr>
      </w:pPr>
      <w:del w:id="49" w:author="Emily Jane McTavish" w:date="2012-01-10T15:18:00Z">
        <w:r w:rsidRPr="00E315AB" w:rsidDel="00DC5DD1">
          <w:rPr>
            <w:color w:val="000000"/>
          </w:rPr>
          <w:delText>Klopfstein</w:delText>
        </w:r>
        <w:r w:rsidR="00E315AB" w:rsidRPr="00E315AB" w:rsidDel="00DC5DD1">
          <w:rPr>
            <w:color w:val="000000"/>
          </w:rPr>
          <w:delText xml:space="preserve"> S, M. Currat, and L. Excoffier, 2006</w:delText>
        </w:r>
        <w:r w:rsidRPr="00E315AB" w:rsidDel="00DC5DD1">
          <w:rPr>
            <w:color w:val="000000"/>
          </w:rPr>
          <w:delText xml:space="preserve">. The fate of mutations surfing on the wave of a range expansion. Molecular Biology and Evolution </w:delText>
        </w:r>
        <w:r w:rsidR="00E315AB" w:rsidRPr="00E315AB" w:rsidDel="00DC5DD1">
          <w:rPr>
            <w:color w:val="000000"/>
          </w:rPr>
          <w:delText>23:482-490</w:delText>
        </w:r>
      </w:del>
    </w:p>
    <w:p w14:paraId="76A66908" w14:textId="77777777" w:rsidR="00B471C2" w:rsidRDefault="00B471C2" w:rsidP="005021C8">
      <w:pPr>
        <w:ind w:left="720" w:hanging="720"/>
        <w:rPr>
          <w:rFonts w:ascii="Helvetica Neue" w:hAnsi="Helvetica Neue"/>
          <w:color w:val="000000"/>
          <w:sz w:val="22"/>
        </w:rPr>
      </w:pPr>
    </w:p>
    <w:sectPr w:rsidR="00B471C2" w:rsidSect="00201106">
      <w:pgSz w:w="12240" w:h="15840"/>
      <w:pgMar w:top="1440" w:right="1440" w:bottom="1440" w:left="1440" w:header="720" w:footer="720" w:gutter="0"/>
      <w:cols w:space="720"/>
      <w:sectPrChange w:id="50" w:author="Emily Jane McTavish" w:date="2012-01-10T15:08:00Z">
        <w:sectPr w:rsidR="00B471C2" w:rsidSect="00201106">
          <w:pgMar w:top="1440" w:right="1800" w:bottom="1440" w:left="1800" w:header="720" w:footer="720"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Emily Jane McTavish" w:date="2012-01-10T15:17:00Z" w:initials="EM">
    <w:p w14:paraId="35484B3F" w14:textId="51E2E816" w:rsidR="00DC5DD1" w:rsidRDefault="00DC5DD1">
      <w:pPr>
        <w:pStyle w:val="CommentText"/>
      </w:pPr>
      <w:r>
        <w:rPr>
          <w:rStyle w:val="CommentReference"/>
        </w:rPr>
        <w:annotationRef/>
      </w:r>
      <w:r>
        <w:t>Does that count as a broader impact? IT isn’t clear if the part following this is stuff we will do, or will be in the NSF.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trackRevision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068"/>
    <w:rsid w:val="000C536B"/>
    <w:rsid w:val="001072AA"/>
    <w:rsid w:val="001824F4"/>
    <w:rsid w:val="001B683F"/>
    <w:rsid w:val="001D17B3"/>
    <w:rsid w:val="001D3697"/>
    <w:rsid w:val="001F452D"/>
    <w:rsid w:val="00201106"/>
    <w:rsid w:val="002774D7"/>
    <w:rsid w:val="00285737"/>
    <w:rsid w:val="00296E05"/>
    <w:rsid w:val="002C6E98"/>
    <w:rsid w:val="00323059"/>
    <w:rsid w:val="00417925"/>
    <w:rsid w:val="004F68B9"/>
    <w:rsid w:val="005021C8"/>
    <w:rsid w:val="005B12C3"/>
    <w:rsid w:val="005B2A90"/>
    <w:rsid w:val="006109DA"/>
    <w:rsid w:val="006460C2"/>
    <w:rsid w:val="006470FF"/>
    <w:rsid w:val="006C6F1E"/>
    <w:rsid w:val="007C07F8"/>
    <w:rsid w:val="00813115"/>
    <w:rsid w:val="008E1A1D"/>
    <w:rsid w:val="0091638E"/>
    <w:rsid w:val="00985372"/>
    <w:rsid w:val="0099486E"/>
    <w:rsid w:val="009B1FCD"/>
    <w:rsid w:val="00A23CD8"/>
    <w:rsid w:val="00B243AA"/>
    <w:rsid w:val="00B471C2"/>
    <w:rsid w:val="00C74068"/>
    <w:rsid w:val="00C82811"/>
    <w:rsid w:val="00CB15B1"/>
    <w:rsid w:val="00CF413B"/>
    <w:rsid w:val="00D424BA"/>
    <w:rsid w:val="00DC5DD1"/>
    <w:rsid w:val="00E315AB"/>
    <w:rsid w:val="00E511A4"/>
    <w:rsid w:val="00F72623"/>
    <w:rsid w:val="00FE4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80A14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1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413B"/>
    <w:rPr>
      <w:rFonts w:ascii="Lucida Grande" w:hAnsi="Lucida Grande" w:cs="Lucida Grande"/>
      <w:sz w:val="18"/>
      <w:szCs w:val="18"/>
      <w:lang w:eastAsia="en-US"/>
    </w:rPr>
  </w:style>
  <w:style w:type="paragraph" w:customStyle="1" w:styleId="Body1">
    <w:name w:val="Body 1"/>
    <w:rsid w:val="001D17B3"/>
    <w:pPr>
      <w:outlineLvl w:val="0"/>
    </w:pPr>
    <w:rPr>
      <w:rFonts w:eastAsia="ヒラギノ角ゴ Pro W3"/>
      <w:color w:val="000000"/>
      <w:sz w:val="24"/>
      <w:lang w:eastAsia="en-US"/>
    </w:rPr>
  </w:style>
  <w:style w:type="character" w:styleId="CommentReference">
    <w:name w:val="annotation reference"/>
    <w:basedOn w:val="DefaultParagraphFont"/>
    <w:uiPriority w:val="99"/>
    <w:semiHidden/>
    <w:unhideWhenUsed/>
    <w:rsid w:val="00DC5DD1"/>
    <w:rPr>
      <w:sz w:val="18"/>
      <w:szCs w:val="18"/>
    </w:rPr>
  </w:style>
  <w:style w:type="paragraph" w:styleId="CommentText">
    <w:name w:val="annotation text"/>
    <w:basedOn w:val="Normal"/>
    <w:link w:val="CommentTextChar"/>
    <w:uiPriority w:val="99"/>
    <w:semiHidden/>
    <w:unhideWhenUsed/>
    <w:rsid w:val="00DC5DD1"/>
  </w:style>
  <w:style w:type="character" w:customStyle="1" w:styleId="CommentTextChar">
    <w:name w:val="Comment Text Char"/>
    <w:basedOn w:val="DefaultParagraphFont"/>
    <w:link w:val="CommentText"/>
    <w:uiPriority w:val="99"/>
    <w:semiHidden/>
    <w:rsid w:val="00DC5DD1"/>
    <w:rPr>
      <w:sz w:val="24"/>
      <w:szCs w:val="24"/>
      <w:lang w:eastAsia="en-US"/>
    </w:rPr>
  </w:style>
  <w:style w:type="paragraph" w:styleId="CommentSubject">
    <w:name w:val="annotation subject"/>
    <w:basedOn w:val="CommentText"/>
    <w:next w:val="CommentText"/>
    <w:link w:val="CommentSubjectChar"/>
    <w:uiPriority w:val="99"/>
    <w:semiHidden/>
    <w:unhideWhenUsed/>
    <w:rsid w:val="00DC5DD1"/>
    <w:rPr>
      <w:b/>
      <w:bCs/>
      <w:sz w:val="20"/>
      <w:szCs w:val="20"/>
    </w:rPr>
  </w:style>
  <w:style w:type="character" w:customStyle="1" w:styleId="CommentSubjectChar">
    <w:name w:val="Comment Subject Char"/>
    <w:basedOn w:val="CommentTextChar"/>
    <w:link w:val="CommentSubject"/>
    <w:uiPriority w:val="99"/>
    <w:semiHidden/>
    <w:rsid w:val="00DC5DD1"/>
    <w:rPr>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1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413B"/>
    <w:rPr>
      <w:rFonts w:ascii="Lucida Grande" w:hAnsi="Lucida Grande" w:cs="Lucida Grande"/>
      <w:sz w:val="18"/>
      <w:szCs w:val="18"/>
      <w:lang w:eastAsia="en-US"/>
    </w:rPr>
  </w:style>
  <w:style w:type="paragraph" w:customStyle="1" w:styleId="Body1">
    <w:name w:val="Body 1"/>
    <w:rsid w:val="001D17B3"/>
    <w:pPr>
      <w:outlineLvl w:val="0"/>
    </w:pPr>
    <w:rPr>
      <w:rFonts w:eastAsia="ヒラギノ角ゴ Pro W3"/>
      <w:color w:val="000000"/>
      <w:sz w:val="24"/>
      <w:lang w:eastAsia="en-US"/>
    </w:rPr>
  </w:style>
  <w:style w:type="character" w:styleId="CommentReference">
    <w:name w:val="annotation reference"/>
    <w:basedOn w:val="DefaultParagraphFont"/>
    <w:uiPriority w:val="99"/>
    <w:semiHidden/>
    <w:unhideWhenUsed/>
    <w:rsid w:val="00DC5DD1"/>
    <w:rPr>
      <w:sz w:val="18"/>
      <w:szCs w:val="18"/>
    </w:rPr>
  </w:style>
  <w:style w:type="paragraph" w:styleId="CommentText">
    <w:name w:val="annotation text"/>
    <w:basedOn w:val="Normal"/>
    <w:link w:val="CommentTextChar"/>
    <w:uiPriority w:val="99"/>
    <w:semiHidden/>
    <w:unhideWhenUsed/>
    <w:rsid w:val="00DC5DD1"/>
  </w:style>
  <w:style w:type="character" w:customStyle="1" w:styleId="CommentTextChar">
    <w:name w:val="Comment Text Char"/>
    <w:basedOn w:val="DefaultParagraphFont"/>
    <w:link w:val="CommentText"/>
    <w:uiPriority w:val="99"/>
    <w:semiHidden/>
    <w:rsid w:val="00DC5DD1"/>
    <w:rPr>
      <w:sz w:val="24"/>
      <w:szCs w:val="24"/>
      <w:lang w:eastAsia="en-US"/>
    </w:rPr>
  </w:style>
  <w:style w:type="paragraph" w:styleId="CommentSubject">
    <w:name w:val="annotation subject"/>
    <w:basedOn w:val="CommentText"/>
    <w:next w:val="CommentText"/>
    <w:link w:val="CommentSubjectChar"/>
    <w:uiPriority w:val="99"/>
    <w:semiHidden/>
    <w:unhideWhenUsed/>
    <w:rsid w:val="00DC5DD1"/>
    <w:rPr>
      <w:b/>
      <w:bCs/>
      <w:sz w:val="20"/>
      <w:szCs w:val="20"/>
    </w:rPr>
  </w:style>
  <w:style w:type="character" w:customStyle="1" w:styleId="CommentSubjectChar">
    <w:name w:val="Comment Subject Char"/>
    <w:basedOn w:val="CommentTextChar"/>
    <w:link w:val="CommentSubject"/>
    <w:uiPriority w:val="99"/>
    <w:semiHidden/>
    <w:rsid w:val="00DC5DD1"/>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756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731</Words>
  <Characters>4168</Characters>
  <Application>Microsoft Macintosh Word</Application>
  <DocSecurity>0</DocSecurity>
  <Lines>34</Lines>
  <Paragraphs>9</Paragraphs>
  <ScaleCrop>false</ScaleCrop>
  <Company>University of Texas</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Jane McTavish</dc:creator>
  <cp:keywords/>
  <dc:description/>
  <cp:lastModifiedBy>Emily Jane McTavish</cp:lastModifiedBy>
  <cp:revision>2</cp:revision>
  <cp:lastPrinted>2012-01-10T20:43:00Z</cp:lastPrinted>
  <dcterms:created xsi:type="dcterms:W3CDTF">2012-01-10T21:18:00Z</dcterms:created>
  <dcterms:modified xsi:type="dcterms:W3CDTF">2012-01-10T21:18:00Z</dcterms:modified>
</cp:coreProperties>
</file>